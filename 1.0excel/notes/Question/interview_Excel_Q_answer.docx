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7B8" w:rsidRDefault="004957B8" w:rsidP="004957B8">
      <w:pPr>
        <w:rPr>
          <w:ins w:id="0" w:author="Rahish" w:date="2024-07-10T06:40:00Z"/>
        </w:rPr>
      </w:pPr>
      <w:ins w:id="1" w:author="Rahish" w:date="2024-07-10T06:40:00Z">
        <w:r>
          <w:t>When interviewing for roles that require proficiency in tools like Excel, it’s important to be prepared for questions that assess your technical skills, problem-solving abilities, and understanding of data manipulation and analysis. Here are some specific interview questions related to Excel, along with suggestions on how to approach them:</w:t>
        </w:r>
      </w:ins>
    </w:p>
    <w:p w:rsidR="004957B8" w:rsidRDefault="004957B8" w:rsidP="004957B8">
      <w:pPr>
        <w:rPr>
          <w:ins w:id="2" w:author="Rahish" w:date="2024-07-10T06:40:00Z"/>
        </w:rPr>
      </w:pPr>
    </w:p>
    <w:p w:rsidR="004957B8" w:rsidRDefault="004957B8" w:rsidP="004957B8">
      <w:pPr>
        <w:rPr>
          <w:ins w:id="3" w:author="Rahish" w:date="2024-07-10T06:40:00Z"/>
        </w:rPr>
      </w:pPr>
      <w:ins w:id="4" w:author="Rahish" w:date="2024-07-10T06:40:00Z">
        <w:r>
          <w:t>### Basic Excel Skills</w:t>
        </w:r>
      </w:ins>
    </w:p>
    <w:p w:rsidR="004957B8" w:rsidRDefault="004957B8" w:rsidP="004957B8">
      <w:pPr>
        <w:rPr>
          <w:ins w:id="5" w:author="Rahish" w:date="2024-07-10T06:40:00Z"/>
        </w:rPr>
      </w:pPr>
      <w:ins w:id="6" w:author="Rahish" w:date="2024-07-10T06:40:00Z">
        <w:r>
          <w:t>1. **What are some basic functions you use in Excel?**</w:t>
        </w:r>
      </w:ins>
    </w:p>
    <w:p w:rsidR="004957B8" w:rsidRDefault="004957B8" w:rsidP="004957B8">
      <w:pPr>
        <w:rPr>
          <w:ins w:id="7" w:author="Rahish" w:date="2024-07-10T06:40:00Z"/>
        </w:rPr>
      </w:pPr>
      <w:ins w:id="8" w:author="Rahish" w:date="2024-07-10T06:40:00Z">
        <w:r>
          <w:t xml:space="preserve">   - Answer: Common functions include SUM, AVERAGE, COUNT, MIN, MAX, and IF.</w:t>
        </w:r>
      </w:ins>
    </w:p>
    <w:p w:rsidR="004957B8" w:rsidRDefault="004957B8" w:rsidP="004957B8">
      <w:pPr>
        <w:rPr>
          <w:ins w:id="9" w:author="Rahish" w:date="2024-07-10T06:40:00Z"/>
        </w:rPr>
      </w:pPr>
    </w:p>
    <w:p w:rsidR="004957B8" w:rsidRDefault="004957B8" w:rsidP="004957B8">
      <w:pPr>
        <w:rPr>
          <w:ins w:id="10" w:author="Rahish" w:date="2024-07-10T06:40:00Z"/>
        </w:rPr>
      </w:pPr>
      <w:ins w:id="11" w:author="Rahish" w:date="2024-07-10T06:40:00Z">
        <w:r>
          <w:t>2. **How do you create a formula in Excel?**</w:t>
        </w:r>
      </w:ins>
    </w:p>
    <w:p w:rsidR="004957B8" w:rsidRDefault="004957B8" w:rsidP="004957B8">
      <w:pPr>
        <w:rPr>
          <w:ins w:id="12" w:author="Rahish" w:date="2024-07-10T06:40:00Z"/>
        </w:rPr>
      </w:pPr>
      <w:ins w:id="13" w:author="Rahish" w:date="2024-07-10T06:40:00Z">
        <w:r>
          <w:t xml:space="preserve">   - Answer: You can create a formula by typing an equals sign (=) followed by the function name and arguments in a cell. For example, `=SUM(A1:A10)`.</w:t>
        </w:r>
      </w:ins>
    </w:p>
    <w:p w:rsidR="004957B8" w:rsidRDefault="004957B8" w:rsidP="004957B8">
      <w:pPr>
        <w:rPr>
          <w:ins w:id="14" w:author="Rahish" w:date="2024-07-10T06:40:00Z"/>
        </w:rPr>
      </w:pPr>
    </w:p>
    <w:p w:rsidR="004957B8" w:rsidRDefault="004957B8" w:rsidP="004957B8">
      <w:pPr>
        <w:rPr>
          <w:ins w:id="15" w:author="Rahish" w:date="2024-07-10T06:40:00Z"/>
        </w:rPr>
      </w:pPr>
      <w:ins w:id="16" w:author="Rahish" w:date="2024-07-10T06:40:00Z">
        <w:r>
          <w:t>3. **Can you explain how to use the VLOOKUP function?**</w:t>
        </w:r>
      </w:ins>
    </w:p>
    <w:p w:rsidR="004957B8" w:rsidRDefault="004957B8" w:rsidP="004957B8">
      <w:pPr>
        <w:rPr>
          <w:ins w:id="17" w:author="Rahish" w:date="2024-07-10T06:40:00Z"/>
        </w:rPr>
      </w:pPr>
      <w:ins w:id="18" w:author="Rahish" w:date="2024-07-10T06:40:00Z">
        <w:r>
          <w:t xml:space="preserve">   - Answer: VLOOKUP is used to search for a value in the first column of a table and return a value in the same row from a specified column. The syntax is `=VLOOKUP(lookup_value, table_array, col_index_num, [range_lookup])`.</w:t>
        </w:r>
      </w:ins>
    </w:p>
    <w:p w:rsidR="004957B8" w:rsidRDefault="004957B8" w:rsidP="004957B8">
      <w:pPr>
        <w:rPr>
          <w:ins w:id="19" w:author="Rahish" w:date="2024-07-10T06:40:00Z"/>
        </w:rPr>
      </w:pPr>
    </w:p>
    <w:p w:rsidR="004957B8" w:rsidRDefault="004957B8" w:rsidP="004957B8">
      <w:pPr>
        <w:rPr>
          <w:ins w:id="20" w:author="Rahish" w:date="2024-07-10T06:40:00Z"/>
        </w:rPr>
      </w:pPr>
      <w:ins w:id="21" w:author="Rahish" w:date="2024-07-10T06:40:00Z">
        <w:r>
          <w:t>### Intermediate Excel Skills</w:t>
        </w:r>
      </w:ins>
    </w:p>
    <w:p w:rsidR="004957B8" w:rsidRDefault="004957B8" w:rsidP="004957B8">
      <w:pPr>
        <w:rPr>
          <w:ins w:id="22" w:author="Rahish" w:date="2024-07-10T06:40:00Z"/>
        </w:rPr>
      </w:pPr>
      <w:ins w:id="23" w:author="Rahish" w:date="2024-07-10T06:40:00Z">
        <w:r>
          <w:t>1. **How do you create a pivot table in Excel?**</w:t>
        </w:r>
      </w:ins>
    </w:p>
    <w:p w:rsidR="004957B8" w:rsidRDefault="004957B8" w:rsidP="004957B8">
      <w:pPr>
        <w:rPr>
          <w:ins w:id="24" w:author="Rahish" w:date="2024-07-10T06:40:00Z"/>
        </w:rPr>
      </w:pPr>
      <w:ins w:id="25" w:author="Rahish" w:date="2024-07-10T06:40:00Z">
        <w:r>
          <w:t xml:space="preserve">   - Answer: Go to the Insert tab, click PivotTable, select the data range, and choose where to place the pivot table. Then, drag fields into the Rows, Columns, Values, and Filters areas.</w:t>
        </w:r>
      </w:ins>
    </w:p>
    <w:p w:rsidR="004957B8" w:rsidRDefault="004957B8" w:rsidP="004957B8">
      <w:pPr>
        <w:rPr>
          <w:ins w:id="26" w:author="Rahish" w:date="2024-07-10T06:40:00Z"/>
        </w:rPr>
      </w:pPr>
    </w:p>
    <w:p w:rsidR="004957B8" w:rsidRDefault="004957B8" w:rsidP="004957B8">
      <w:pPr>
        <w:rPr>
          <w:ins w:id="27" w:author="Rahish" w:date="2024-07-10T06:40:00Z"/>
        </w:rPr>
      </w:pPr>
      <w:ins w:id="28" w:author="Rahish" w:date="2024-07-10T06:40:00Z">
        <w:r>
          <w:t>2. **Explain how to use conditional formatting.**</w:t>
        </w:r>
      </w:ins>
    </w:p>
    <w:p w:rsidR="004957B8" w:rsidRDefault="004957B8" w:rsidP="004957B8">
      <w:pPr>
        <w:rPr>
          <w:ins w:id="29" w:author="Rahish" w:date="2024-07-10T06:40:00Z"/>
        </w:rPr>
      </w:pPr>
      <w:ins w:id="30" w:author="Rahish" w:date="2024-07-10T06:40:00Z">
        <w:r>
          <w:t xml:space="preserve">   - Answer: Conditional formatting allows you to apply formatting to cells that meet certain criteria. Go to the Home tab, click Conditional Formatting, and set your rules based on cell values or formulas.</w:t>
        </w:r>
      </w:ins>
    </w:p>
    <w:p w:rsidR="004957B8" w:rsidRDefault="004957B8" w:rsidP="004957B8">
      <w:pPr>
        <w:rPr>
          <w:ins w:id="31" w:author="Rahish" w:date="2024-07-10T06:40:00Z"/>
        </w:rPr>
      </w:pPr>
    </w:p>
    <w:p w:rsidR="004957B8" w:rsidRDefault="004957B8" w:rsidP="004957B8">
      <w:pPr>
        <w:rPr>
          <w:ins w:id="32" w:author="Rahish" w:date="2024-07-10T06:40:00Z"/>
        </w:rPr>
      </w:pPr>
      <w:ins w:id="33" w:author="Rahish" w:date="2024-07-10T06:40:00Z">
        <w:r>
          <w:t>3. **What is the difference between a relative, absolute, and mixed cell reference?**</w:t>
        </w:r>
      </w:ins>
    </w:p>
    <w:p w:rsidR="004957B8" w:rsidRDefault="004957B8" w:rsidP="004957B8">
      <w:pPr>
        <w:rPr>
          <w:ins w:id="34" w:author="Rahish" w:date="2024-07-10T06:40:00Z"/>
        </w:rPr>
      </w:pPr>
      <w:ins w:id="35" w:author="Rahish" w:date="2024-07-10T06:40:00Z">
        <w:r>
          <w:t xml:space="preserve">   - Answer: </w:t>
        </w:r>
      </w:ins>
    </w:p>
    <w:p w:rsidR="004957B8" w:rsidRDefault="004957B8" w:rsidP="004957B8">
      <w:pPr>
        <w:rPr>
          <w:ins w:id="36" w:author="Rahish" w:date="2024-07-10T06:40:00Z"/>
        </w:rPr>
      </w:pPr>
      <w:ins w:id="37" w:author="Rahish" w:date="2024-07-10T06:40:00Z">
        <w:r>
          <w:t xml:space="preserve">     - Relative reference (e.g., A1) changes when a formula is copied to another cell.</w:t>
        </w:r>
      </w:ins>
    </w:p>
    <w:p w:rsidR="004957B8" w:rsidRDefault="004957B8" w:rsidP="004957B8">
      <w:pPr>
        <w:rPr>
          <w:ins w:id="38" w:author="Rahish" w:date="2024-07-10T06:40:00Z"/>
        </w:rPr>
      </w:pPr>
      <w:ins w:id="39" w:author="Rahish" w:date="2024-07-10T06:40:00Z">
        <w:r>
          <w:t xml:space="preserve">     - Absolute reference (e.g., $A$1) remains constant when a formula is copied.</w:t>
        </w:r>
      </w:ins>
    </w:p>
    <w:p w:rsidR="004957B8" w:rsidRDefault="004957B8" w:rsidP="004957B8">
      <w:pPr>
        <w:rPr>
          <w:ins w:id="40" w:author="Rahish" w:date="2024-07-10T06:40:00Z"/>
        </w:rPr>
      </w:pPr>
      <w:ins w:id="41" w:author="Rahish" w:date="2024-07-10T06:40:00Z">
        <w:r>
          <w:t xml:space="preserve">     - Mixed reference (e.g., $A1 or A$1) has one part fixed and one part relative.</w:t>
        </w:r>
      </w:ins>
    </w:p>
    <w:p w:rsidR="004957B8" w:rsidRDefault="004957B8" w:rsidP="004957B8">
      <w:pPr>
        <w:rPr>
          <w:ins w:id="42" w:author="Rahish" w:date="2024-07-10T06:40:00Z"/>
        </w:rPr>
      </w:pPr>
    </w:p>
    <w:p w:rsidR="004957B8" w:rsidRDefault="004957B8" w:rsidP="004957B8">
      <w:pPr>
        <w:rPr>
          <w:ins w:id="43" w:author="Rahish" w:date="2024-07-10T06:40:00Z"/>
        </w:rPr>
      </w:pPr>
      <w:ins w:id="44" w:author="Rahish" w:date="2024-07-10T06:40:00Z">
        <w:r>
          <w:t>### Advanced Excel Skills</w:t>
        </w:r>
      </w:ins>
    </w:p>
    <w:p w:rsidR="004957B8" w:rsidRDefault="004957B8" w:rsidP="004957B8">
      <w:pPr>
        <w:rPr>
          <w:ins w:id="45" w:author="Rahish" w:date="2024-07-10T06:40:00Z"/>
        </w:rPr>
      </w:pPr>
      <w:ins w:id="46" w:author="Rahish" w:date="2024-07-10T06:40:00Z">
        <w:r>
          <w:t>1. **How do you use the INDEX and MATCH functions together?**</w:t>
        </w:r>
      </w:ins>
    </w:p>
    <w:p w:rsidR="004957B8" w:rsidRDefault="004957B8" w:rsidP="004957B8">
      <w:pPr>
        <w:rPr>
          <w:ins w:id="47" w:author="Rahish" w:date="2024-07-10T06:40:00Z"/>
        </w:rPr>
      </w:pPr>
      <w:ins w:id="48" w:author="Rahish" w:date="2024-07-10T06:40:00Z">
        <w:r>
          <w:t xml:space="preserve">   - Answer: INDEX returns the value of a cell in a specified row and column, while MATCH returns the relative position of a value within a range. Combined, they can perform a more flexible lookup. The syntax is `=INDEX(range, MATCH(lookup_value, lookup_range, 0))`.</w:t>
        </w:r>
      </w:ins>
    </w:p>
    <w:p w:rsidR="004957B8" w:rsidRDefault="004957B8" w:rsidP="004957B8">
      <w:pPr>
        <w:rPr>
          <w:ins w:id="49" w:author="Rahish" w:date="2024-07-10T06:40:00Z"/>
        </w:rPr>
      </w:pPr>
    </w:p>
    <w:p w:rsidR="004957B8" w:rsidRDefault="004957B8" w:rsidP="004957B8">
      <w:pPr>
        <w:rPr>
          <w:ins w:id="50" w:author="Rahish" w:date="2024-07-10T06:40:00Z"/>
        </w:rPr>
      </w:pPr>
      <w:ins w:id="51" w:author="Rahish" w:date="2024-07-10T06:40:00Z">
        <w:r>
          <w:t>2. **Describe how to use Excel to perform data analysis.**</w:t>
        </w:r>
      </w:ins>
    </w:p>
    <w:p w:rsidR="004957B8" w:rsidRDefault="004957B8" w:rsidP="004957B8">
      <w:pPr>
        <w:rPr>
          <w:ins w:id="52" w:author="Rahish" w:date="2024-07-10T06:40:00Z"/>
        </w:rPr>
      </w:pPr>
      <w:ins w:id="53" w:author="Rahish" w:date="2024-07-10T06:40:00Z">
        <w:r>
          <w:t xml:space="preserve">   - Answer: Data analysis in Excel can be done using tools like PivotTables, PivotCharts, Data Analysis ToolPak, functions like SUMIFS, AVERAGEIFS, and advanced techniques like Power Query and Power Pivot for more complex data modeling.</w:t>
        </w:r>
      </w:ins>
    </w:p>
    <w:p w:rsidR="004957B8" w:rsidRDefault="004957B8" w:rsidP="004957B8">
      <w:pPr>
        <w:rPr>
          <w:ins w:id="54" w:author="Rahish" w:date="2024-07-10T06:40:00Z"/>
        </w:rPr>
      </w:pPr>
    </w:p>
    <w:p w:rsidR="004957B8" w:rsidRDefault="004957B8" w:rsidP="004957B8">
      <w:pPr>
        <w:rPr>
          <w:ins w:id="55" w:author="Rahish" w:date="2024-07-10T06:40:00Z"/>
        </w:rPr>
      </w:pPr>
      <w:ins w:id="56" w:author="Rahish" w:date="2024-07-10T06:40:00Z">
        <w:r>
          <w:t>3. **Can you write and explain an example of a nested IF function?**</w:t>
        </w:r>
      </w:ins>
    </w:p>
    <w:p w:rsidR="004957B8" w:rsidRDefault="004957B8" w:rsidP="004957B8">
      <w:pPr>
        <w:rPr>
          <w:ins w:id="57" w:author="Rahish" w:date="2024-07-10T06:40:00Z"/>
        </w:rPr>
      </w:pPr>
      <w:ins w:id="58" w:author="Rahish" w:date="2024-07-10T06:40:00Z">
        <w:r>
          <w:t xml:space="preserve">   - Answer: A nested IF function evaluates multiple conditions. For example, `=IF(A1&gt;90, "A", IF(A1&gt;80, "B", IF(A1&gt;70, "C", "F")))` assigns grades based on scores.</w:t>
        </w:r>
      </w:ins>
    </w:p>
    <w:p w:rsidR="004957B8" w:rsidRDefault="004957B8" w:rsidP="004957B8">
      <w:pPr>
        <w:rPr>
          <w:ins w:id="59" w:author="Rahish" w:date="2024-07-10T06:40:00Z"/>
        </w:rPr>
      </w:pPr>
    </w:p>
    <w:p w:rsidR="004957B8" w:rsidRDefault="004957B8" w:rsidP="004957B8">
      <w:pPr>
        <w:rPr>
          <w:ins w:id="60" w:author="Rahish" w:date="2024-07-10T06:40:00Z"/>
        </w:rPr>
      </w:pPr>
      <w:ins w:id="61" w:author="Rahish" w:date="2024-07-10T06:40:00Z">
        <w:r>
          <w:t>### Problem-Solving and Scenario-Based Questions</w:t>
        </w:r>
      </w:ins>
    </w:p>
    <w:p w:rsidR="004957B8" w:rsidRDefault="004957B8" w:rsidP="004957B8">
      <w:pPr>
        <w:rPr>
          <w:ins w:id="62" w:author="Rahish" w:date="2024-07-10T06:40:00Z"/>
        </w:rPr>
      </w:pPr>
      <w:ins w:id="63" w:author="Rahish" w:date="2024-07-10T06:40:00Z">
        <w:r>
          <w:t>1. **How would you handle a large dataset with duplicate entries?**</w:t>
        </w:r>
      </w:ins>
    </w:p>
    <w:p w:rsidR="004957B8" w:rsidRDefault="004957B8" w:rsidP="004957B8">
      <w:pPr>
        <w:rPr>
          <w:ins w:id="64" w:author="Rahish" w:date="2024-07-10T06:40:00Z"/>
        </w:rPr>
      </w:pPr>
      <w:ins w:id="65" w:author="Rahish" w:date="2024-07-10T06:40:00Z">
        <w:r>
          <w:t xml:space="preserve">   - Answer: Use the Remove Duplicates feature under the Data tab or use a combination of functions like COUNTIF and conditional formatting to identify and manage duplicates.</w:t>
        </w:r>
      </w:ins>
    </w:p>
    <w:p w:rsidR="004957B8" w:rsidRDefault="004957B8" w:rsidP="004957B8">
      <w:pPr>
        <w:rPr>
          <w:ins w:id="66" w:author="Rahish" w:date="2024-07-10T06:40:00Z"/>
        </w:rPr>
      </w:pPr>
    </w:p>
    <w:p w:rsidR="004957B8" w:rsidRDefault="004957B8" w:rsidP="004957B8">
      <w:pPr>
        <w:rPr>
          <w:ins w:id="67" w:author="Rahish" w:date="2024-07-10T06:40:00Z"/>
        </w:rPr>
      </w:pPr>
      <w:ins w:id="68" w:author="Rahish" w:date="2024-07-10T06:40:00Z">
        <w:r>
          <w:t>2. **Describe a time when you automated a task in Excel. What tools or functions did you use?**</w:t>
        </w:r>
      </w:ins>
    </w:p>
    <w:p w:rsidR="004957B8" w:rsidRDefault="004957B8" w:rsidP="004957B8">
      <w:pPr>
        <w:rPr>
          <w:ins w:id="69" w:author="Rahish" w:date="2024-07-10T06:40:00Z"/>
        </w:rPr>
      </w:pPr>
      <w:ins w:id="70" w:author="Rahish" w:date="2024-07-10T06:40:00Z">
        <w:r>
          <w:t xml:space="preserve">   - Answer: Describe using VBA (Visual Basic for Applications) to create macros, the use of functions like CONCATENATE or TEXTJOIN for combining text, or using Power Query for data transformation.</w:t>
        </w:r>
      </w:ins>
    </w:p>
    <w:p w:rsidR="004957B8" w:rsidRDefault="004957B8" w:rsidP="004957B8">
      <w:pPr>
        <w:rPr>
          <w:ins w:id="71" w:author="Rahish" w:date="2024-07-10T06:40:00Z"/>
        </w:rPr>
      </w:pPr>
    </w:p>
    <w:p w:rsidR="004957B8" w:rsidRDefault="004957B8" w:rsidP="004957B8">
      <w:pPr>
        <w:rPr>
          <w:ins w:id="72" w:author="Rahish" w:date="2024-07-10T06:40:00Z"/>
        </w:rPr>
      </w:pPr>
      <w:ins w:id="73" w:author="Rahish" w:date="2024-07-10T06:40:00Z">
        <w:r>
          <w:t>3. **How do you ensure data accuracy and integrity in your Excel spreadsheets?**</w:t>
        </w:r>
      </w:ins>
    </w:p>
    <w:p w:rsidR="004957B8" w:rsidRDefault="004957B8" w:rsidP="004957B8">
      <w:pPr>
        <w:rPr>
          <w:ins w:id="74" w:author="Rahish" w:date="2024-07-10T06:40:00Z"/>
        </w:rPr>
      </w:pPr>
      <w:ins w:id="75" w:author="Rahish" w:date="2024-07-10T06:40:00Z">
        <w:r>
          <w:t xml:space="preserve">   - Answer: Use data validation rules, protect sheets and cells, use conditional formatting to highlight inconsistencies, and regularly audit formulas and data entries.</w:t>
        </w:r>
      </w:ins>
    </w:p>
    <w:p w:rsidR="004957B8" w:rsidRDefault="004957B8" w:rsidP="004957B8">
      <w:pPr>
        <w:rPr>
          <w:ins w:id="76" w:author="Rahish" w:date="2024-07-10T06:40:00Z"/>
        </w:rPr>
      </w:pPr>
    </w:p>
    <w:p w:rsidR="004957B8" w:rsidRDefault="004957B8" w:rsidP="004957B8">
      <w:pPr>
        <w:rPr>
          <w:ins w:id="77" w:author="Rahish" w:date="2024-07-10T06:40:00Z"/>
        </w:rPr>
      </w:pPr>
      <w:ins w:id="78" w:author="Rahish" w:date="2024-07-10T06:40:00Z">
        <w:r>
          <w:t>### Questions for Assessing Proficiency</w:t>
        </w:r>
      </w:ins>
    </w:p>
    <w:p w:rsidR="004957B8" w:rsidRDefault="004957B8" w:rsidP="004957B8">
      <w:pPr>
        <w:rPr>
          <w:ins w:id="79" w:author="Rahish" w:date="2024-07-10T06:40:00Z"/>
        </w:rPr>
      </w:pPr>
      <w:ins w:id="80" w:author="Rahish" w:date="2024-07-10T06:40:00Z">
        <w:r>
          <w:t>1. **What are some advanced chart types you have created in Excel?**</w:t>
        </w:r>
      </w:ins>
    </w:p>
    <w:p w:rsidR="004957B8" w:rsidRDefault="004957B8" w:rsidP="004957B8">
      <w:pPr>
        <w:rPr>
          <w:ins w:id="81" w:author="Rahish" w:date="2024-07-10T06:40:00Z"/>
        </w:rPr>
      </w:pPr>
      <w:ins w:id="82" w:author="Rahish" w:date="2024-07-10T06:40:00Z">
        <w:r>
          <w:lastRenderedPageBreak/>
          <w:t xml:space="preserve">   - Answer: Examples include combo charts, scatter plots with trend lines, histograms, and waterfall charts.</w:t>
        </w:r>
      </w:ins>
    </w:p>
    <w:p w:rsidR="004957B8" w:rsidRDefault="004957B8" w:rsidP="004957B8">
      <w:pPr>
        <w:rPr>
          <w:ins w:id="83" w:author="Rahish" w:date="2024-07-10T06:40:00Z"/>
        </w:rPr>
      </w:pPr>
    </w:p>
    <w:p w:rsidR="004957B8" w:rsidRDefault="004957B8" w:rsidP="004957B8">
      <w:pPr>
        <w:rPr>
          <w:ins w:id="84" w:author="Rahish" w:date="2024-07-10T06:40:00Z"/>
        </w:rPr>
      </w:pPr>
      <w:ins w:id="85" w:author="Rahish" w:date="2024-07-10T06:40:00Z">
        <w:r>
          <w:t>2. **How do you use the Solver add-in in Excel?**</w:t>
        </w:r>
      </w:ins>
    </w:p>
    <w:p w:rsidR="004957B8" w:rsidRDefault="004957B8" w:rsidP="004957B8">
      <w:pPr>
        <w:rPr>
          <w:ins w:id="86" w:author="Rahish" w:date="2024-07-10T06:40:00Z"/>
        </w:rPr>
      </w:pPr>
      <w:ins w:id="87" w:author="Rahish" w:date="2024-07-10T06:40:00Z">
        <w:r>
          <w:t xml:space="preserve">   - Answer: Solver is used for optimization problems. It adjusts the values in the decision variable cells to meet an objective while satisfying constraints. Access it through the Data tab, set the objective, variables, and constraints, and run Solver.</w:t>
        </w:r>
      </w:ins>
    </w:p>
    <w:p w:rsidR="004957B8" w:rsidRDefault="004957B8" w:rsidP="004957B8">
      <w:pPr>
        <w:rPr>
          <w:ins w:id="88" w:author="Rahish" w:date="2024-07-10T06:40:00Z"/>
        </w:rPr>
      </w:pPr>
    </w:p>
    <w:p w:rsidR="004957B8" w:rsidRDefault="004957B8" w:rsidP="004957B8">
      <w:pPr>
        <w:rPr>
          <w:ins w:id="89" w:author="Rahish" w:date="2024-07-10T06:40:00Z"/>
        </w:rPr>
      </w:pPr>
      <w:ins w:id="90" w:author="Rahish" w:date="2024-07-10T06:40:00Z">
        <w:r>
          <w:t>3. **Explain how you use Power Query and Power Pivot.**</w:t>
        </w:r>
      </w:ins>
    </w:p>
    <w:p w:rsidR="004957B8" w:rsidRDefault="004957B8" w:rsidP="004957B8">
      <w:pPr>
        <w:rPr>
          <w:ins w:id="91" w:author="Rahish" w:date="2024-07-10T06:40:00Z"/>
        </w:rPr>
      </w:pPr>
      <w:ins w:id="92" w:author="Rahish" w:date="2024-07-10T06:40:00Z">
        <w:r>
          <w:t xml:space="preserve">   - Answer: Power Query is used for data extraction, transformation, and loading (ETL), while Power Pivot allows for creating sophisticated data models, relationships, and performing complex calculations with DAX (Data Analysis Expressions).</w:t>
        </w:r>
      </w:ins>
    </w:p>
    <w:p w:rsidR="004957B8" w:rsidRDefault="004957B8" w:rsidP="004957B8">
      <w:pPr>
        <w:rPr>
          <w:ins w:id="93" w:author="Rahish" w:date="2024-07-10T06:40:00Z"/>
        </w:rPr>
      </w:pPr>
    </w:p>
    <w:p w:rsidR="004957B8" w:rsidRDefault="004957B8" w:rsidP="004957B8">
      <w:pPr>
        <w:rPr>
          <w:ins w:id="94" w:author="Rahish" w:date="2024-07-10T06:40:00Z"/>
        </w:rPr>
      </w:pPr>
      <w:ins w:id="95" w:author="Rahish" w:date="2024-07-10T06:40:00Z">
        <w:r>
          <w:t>### Questions for the Interviewer</w:t>
        </w:r>
      </w:ins>
    </w:p>
    <w:p w:rsidR="004957B8" w:rsidRDefault="004957B8" w:rsidP="004957B8">
      <w:pPr>
        <w:rPr>
          <w:ins w:id="96" w:author="Rahish" w:date="2024-07-10T06:40:00Z"/>
        </w:rPr>
      </w:pPr>
      <w:ins w:id="97" w:author="Rahish" w:date="2024-07-10T06:40:00Z">
        <w:r>
          <w:t>1. **What types of Excel tasks are most common in this role?**</w:t>
        </w:r>
      </w:ins>
    </w:p>
    <w:p w:rsidR="004957B8" w:rsidRDefault="004957B8" w:rsidP="004957B8">
      <w:pPr>
        <w:rPr>
          <w:ins w:id="98" w:author="Rahish" w:date="2024-07-10T06:40:00Z"/>
        </w:rPr>
      </w:pPr>
      <w:ins w:id="99" w:author="Rahish" w:date="2024-07-10T06:40:00Z">
        <w:r>
          <w:t>2. **How does the team currently use Excel for data analysis and reporting?**</w:t>
        </w:r>
      </w:ins>
    </w:p>
    <w:p w:rsidR="004957B8" w:rsidRDefault="004957B8" w:rsidP="004957B8">
      <w:pPr>
        <w:rPr>
          <w:ins w:id="100" w:author="Rahish" w:date="2024-07-10T06:40:00Z"/>
        </w:rPr>
      </w:pPr>
      <w:ins w:id="101" w:author="Rahish" w:date="2024-07-10T06:40:00Z">
        <w:r>
          <w:t>3. **Are there any specific Excel add-ins or tools that the team frequently uses?**</w:t>
        </w:r>
      </w:ins>
    </w:p>
    <w:p w:rsidR="004957B8" w:rsidRDefault="004957B8" w:rsidP="004957B8">
      <w:pPr>
        <w:rPr>
          <w:ins w:id="102" w:author="Rahish" w:date="2024-07-10T06:40:00Z"/>
        </w:rPr>
      </w:pPr>
      <w:ins w:id="103" w:author="Rahish" w:date="2024-07-10T06:40:00Z">
        <w:r>
          <w:t>4. **How does proficiency in Excel contribute to the overall success of the team?**</w:t>
        </w:r>
      </w:ins>
    </w:p>
    <w:p w:rsidR="004957B8" w:rsidRDefault="004957B8" w:rsidP="004957B8">
      <w:pPr>
        <w:rPr>
          <w:ins w:id="104" w:author="Rahish" w:date="2024-07-10T06:40:00Z"/>
        </w:rPr>
      </w:pPr>
      <w:ins w:id="105" w:author="Rahish" w:date="2024-07-10T06:40:00Z">
        <w:r>
          <w:t>5. **What opportunities are there for further training and development in Excel skills?**</w:t>
        </w:r>
      </w:ins>
    </w:p>
    <w:p w:rsidR="004957B8" w:rsidRDefault="004957B8" w:rsidP="004957B8">
      <w:pPr>
        <w:rPr>
          <w:ins w:id="106" w:author="Rahish" w:date="2024-07-10T06:40:00Z"/>
        </w:rPr>
      </w:pPr>
    </w:p>
    <w:p w:rsidR="00487399" w:rsidRDefault="004957B8" w:rsidP="004957B8">
      <w:ins w:id="107" w:author="Rahish" w:date="2024-07-10T06:40:00Z">
        <w:r>
          <w:t>Being able to confidently answer these questions will demonstrate your proficiency and ability to effectively use Excel in a professional setting.</w:t>
        </w:r>
      </w:ins>
    </w:p>
    <w:p w:rsidR="004A46BA" w:rsidRDefault="004A46BA" w:rsidP="004957B8"/>
    <w:p w:rsidR="004A46BA" w:rsidRDefault="004A46BA" w:rsidP="004957B8"/>
    <w:p w:rsidR="004A46BA" w:rsidRPr="004957B8" w:rsidRDefault="002465AE" w:rsidP="004957B8">
      <w:hyperlink r:id="rId4" w:history="1">
        <w:r w:rsidRPr="00730DB8">
          <w:rPr>
            <w:rStyle w:val="Hyperlink"/>
          </w:rPr>
          <w:t>https://www.datacamp.com/blog/excel-interview-questions-for-all-levels</w:t>
        </w:r>
      </w:hyperlink>
      <w:r>
        <w:t xml:space="preserve"> </w:t>
      </w:r>
      <w:bookmarkStart w:id="108" w:name="_GoBack"/>
      <w:bookmarkEnd w:id="108"/>
    </w:p>
    <w:sectPr w:rsidR="004A46BA" w:rsidRPr="0049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hish">
    <w15:presenceInfo w15:providerId="None" w15:userId="Rahi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7B8"/>
    <w:rsid w:val="002465AE"/>
    <w:rsid w:val="00430711"/>
    <w:rsid w:val="00487399"/>
    <w:rsid w:val="004957B8"/>
    <w:rsid w:val="004A46BA"/>
    <w:rsid w:val="00AC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51B9"/>
  <w15:chartTrackingRefBased/>
  <w15:docId w15:val="{33F6814D-5ABC-4308-A087-6C5BB878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A46BA"/>
    <w:pPr>
      <w:spacing w:after="0" w:line="240" w:lineRule="auto"/>
    </w:pPr>
  </w:style>
  <w:style w:type="paragraph" w:styleId="BalloonText">
    <w:name w:val="Balloon Text"/>
    <w:basedOn w:val="Normal"/>
    <w:link w:val="BalloonTextChar"/>
    <w:uiPriority w:val="99"/>
    <w:semiHidden/>
    <w:unhideWhenUsed/>
    <w:rsid w:val="004A4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6BA"/>
    <w:rPr>
      <w:rFonts w:ascii="Segoe UI" w:hAnsi="Segoe UI" w:cs="Segoe UI"/>
      <w:sz w:val="18"/>
      <w:szCs w:val="18"/>
    </w:rPr>
  </w:style>
  <w:style w:type="character" w:styleId="Hyperlink">
    <w:name w:val="Hyperlink"/>
    <w:basedOn w:val="DefaultParagraphFont"/>
    <w:uiPriority w:val="99"/>
    <w:unhideWhenUsed/>
    <w:rsid w:val="00246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www.datacamp.com/blog/excel-interview-questions-for-all-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3</cp:revision>
  <dcterms:created xsi:type="dcterms:W3CDTF">2024-06-20T11:22:00Z</dcterms:created>
  <dcterms:modified xsi:type="dcterms:W3CDTF">2024-07-10T01:20:00Z</dcterms:modified>
</cp:coreProperties>
</file>